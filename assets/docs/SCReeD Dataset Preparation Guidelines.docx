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xmlns:asvg="http://schemas.microsoft.com/office/drawing/2016/SVG/main" mc:Ignorable="w14 w15 w16se w16cid w16 w16cex w16sdtdh w16du wp14">
  <w:body>
    <w:p w:rsidRPr="00EB03E8" w:rsidR="00BC52B0" w:rsidP="00EB03E8" w:rsidRDefault="004953D6" w14:paraId="61A151CC" w14:textId="2206567E">
      <w:pPr>
        <w:pStyle w:val="Title"/>
        <w:jc w:val="center"/>
        <w:rPr>
          <w:rFonts w:asciiTheme="minorHAnsi" w:hAnsiTheme="minorHAnsi" w:cstheme="minorHAnsi"/>
          <w:b/>
          <w:bCs/>
          <w:sz w:val="44"/>
          <w:szCs w:val="44"/>
          <w:lang w:eastAsia="en-AU"/>
        </w:rPr>
      </w:pPr>
      <w:r w:rsidRPr="00EB03E8">
        <w:rPr>
          <w:rFonts w:asciiTheme="minorHAnsi" w:hAnsiTheme="minorHAnsi" w:cstheme="minorHAnsi"/>
          <w:b/>
          <w:bCs/>
          <w:noProof/>
          <w:sz w:val="44"/>
          <w:szCs w:val="44"/>
        </w:rPr>
        <w:drawing>
          <wp:anchor distT="0" distB="0" distL="114300" distR="114300" simplePos="0" relativeHeight="251658240" behindDoc="1" locked="0" layoutInCell="1" allowOverlap="1" wp14:anchorId="4256E2B4" wp14:editId="06196D12">
            <wp:simplePos x="0" y="0"/>
            <wp:positionH relativeFrom="column">
              <wp:posOffset>-666750</wp:posOffset>
            </wp:positionH>
            <wp:positionV relativeFrom="paragraph">
              <wp:posOffset>-695325</wp:posOffset>
            </wp:positionV>
            <wp:extent cx="1254523" cy="552450"/>
            <wp:effectExtent l="0" t="0" r="317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1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4523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EB03E8" w:rsidR="00BC52B0">
        <w:rPr>
          <w:rFonts w:asciiTheme="minorHAnsi" w:hAnsiTheme="minorHAnsi" w:cstheme="minorHAnsi"/>
          <w:b/>
          <w:bCs/>
          <w:sz w:val="44"/>
          <w:szCs w:val="44"/>
          <w:lang w:eastAsia="en-AU"/>
        </w:rPr>
        <w:t xml:space="preserve">SCReeD Dataset </w:t>
      </w:r>
      <w:r w:rsidRPr="00EB03E8" w:rsidR="00FC4E45">
        <w:rPr>
          <w:rFonts w:asciiTheme="minorHAnsi" w:hAnsiTheme="minorHAnsi" w:cstheme="minorHAnsi"/>
          <w:b/>
          <w:bCs/>
          <w:sz w:val="44"/>
          <w:szCs w:val="44"/>
          <w:lang w:eastAsia="en-AU"/>
        </w:rPr>
        <w:t xml:space="preserve">Preparation </w:t>
      </w:r>
      <w:r w:rsidRPr="00EB03E8" w:rsidR="00BC52B0">
        <w:rPr>
          <w:rFonts w:asciiTheme="minorHAnsi" w:hAnsiTheme="minorHAnsi" w:cstheme="minorHAnsi"/>
          <w:b/>
          <w:bCs/>
          <w:sz w:val="44"/>
          <w:szCs w:val="44"/>
          <w:lang w:eastAsia="en-AU"/>
        </w:rPr>
        <w:t>Guidelines</w:t>
      </w:r>
    </w:p>
    <w:p w:rsidR="00BC52B0" w:rsidP="00A94E46" w:rsidRDefault="00BC52B0" w14:paraId="2AF0595F" w14:textId="2D370BBE"/>
    <w:p w:rsidRPr="00EB03E8" w:rsidR="00EB03E8" w:rsidP="00EB03E8" w:rsidRDefault="00EB03E8" w14:paraId="38695EC7" w14:textId="66F17DCD">
      <w:pPr>
        <w:pStyle w:val="Heading1"/>
        <w:numPr>
          <w:ilvl w:val="0"/>
          <w:numId w:val="11"/>
        </w:numPr>
        <w:ind w:left="426" w:hanging="426"/>
        <w:rPr>
          <w:rFonts w:asciiTheme="minorHAnsi" w:hAnsiTheme="minorHAnsi" w:cstheme="minorHAnsi"/>
          <w:b/>
          <w:bCs/>
          <w:color w:val="auto"/>
        </w:rPr>
      </w:pPr>
      <w:r w:rsidRPr="00EB03E8">
        <w:rPr>
          <w:rFonts w:asciiTheme="minorHAnsi" w:hAnsiTheme="minorHAnsi" w:cstheme="minorHAnsi"/>
          <w:b/>
          <w:bCs/>
          <w:color w:val="auto"/>
        </w:rPr>
        <w:t>Overview</w:t>
      </w:r>
    </w:p>
    <w:p w:rsidR="00C543F6" w:rsidP="00FC4E45" w:rsidRDefault="00A14139" w14:paraId="767BE11C" w14:textId="6830EFB8">
      <w:r w:rsidRPr="00A14139">
        <w:t xml:space="preserve">This document presents the guidelines for SCReeD users regarding dataset </w:t>
      </w:r>
      <w:r w:rsidR="00FC4E45">
        <w:t>preparation</w:t>
      </w:r>
      <w:r w:rsidRPr="00A14139">
        <w:t xml:space="preserve">, </w:t>
      </w:r>
      <w:r w:rsidR="00FC4E45">
        <w:t xml:space="preserve">in particular, how to sanitise datasets before uploading. </w:t>
      </w:r>
    </w:p>
    <w:p w:rsidR="004953D6" w:rsidP="004953D6" w:rsidRDefault="004953D6" w14:paraId="1BE8663D" w14:textId="77777777"/>
    <w:p w:rsidRPr="00EB03E8" w:rsidR="00EB03E8" w:rsidP="00EB03E8" w:rsidRDefault="00EB03E8" w14:paraId="6F544AA2" w14:textId="28B54F96">
      <w:pPr>
        <w:pStyle w:val="Heading1"/>
        <w:numPr>
          <w:ilvl w:val="0"/>
          <w:numId w:val="11"/>
        </w:numPr>
        <w:ind w:left="426" w:hanging="426"/>
        <w:rPr>
          <w:rFonts w:asciiTheme="minorHAnsi" w:hAnsiTheme="minorHAnsi" w:cstheme="minorHAnsi"/>
          <w:b/>
          <w:bCs/>
          <w:color w:val="auto"/>
        </w:rPr>
      </w:pPr>
      <w:r>
        <w:rPr>
          <w:rFonts w:asciiTheme="minorHAnsi" w:hAnsiTheme="minorHAnsi" w:cstheme="minorHAnsi"/>
          <w:b/>
          <w:bCs/>
          <w:color w:val="auto"/>
        </w:rPr>
        <w:t>The Sanitisation Process</w:t>
      </w:r>
    </w:p>
    <w:p w:rsidR="00FD6BF6" w:rsidP="00FD6BF6" w:rsidRDefault="00FD6BF6" w14:paraId="5A02C8AD" w14:textId="56553339">
      <w:r w:rsidRPr="00A14139">
        <w:t>Before initiating the dataset upload process, it is imperative to saniti</w:t>
      </w:r>
      <w:r>
        <w:t>s</w:t>
      </w:r>
      <w:r w:rsidRPr="00A14139">
        <w:t xml:space="preserve">e the dataset(s) in accordance with the </w:t>
      </w:r>
      <w:r w:rsidR="0032076A">
        <w:t>following</w:t>
      </w:r>
      <w:r w:rsidRPr="00A14139">
        <w:t xml:space="preserve"> guidelines.</w:t>
      </w:r>
    </w:p>
    <w:p w:rsidRPr="004953D6" w:rsidR="00FD6BF6" w:rsidP="004953D6" w:rsidRDefault="00FD6BF6" w14:paraId="7B467BA8" w14:textId="77777777" w14:noSpellErr="1">
      <w:pPr>
        <w:rPr>
          <w:del w:author="Islam, MD Rafiqul" w:date="2023-09-27T02:07:43.344Z" w:id="764255340"/>
        </w:rPr>
      </w:pPr>
    </w:p>
    <w:p w:rsidR="004953D6" w:rsidP="54BD9486" w:rsidRDefault="004953D6" w14:paraId="48B5964C" w14:textId="3FA31962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pPrChange w:author="Islam, MD Rafiqul" w:date="2023-09-27T02:07:36.79Z">
          <w:pPr/>
        </w:pPrChange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a) Dataset Information:</w:t>
      </w:r>
    </w:p>
    <w:p w:rsidR="004953D6" w:rsidP="54BD9486" w:rsidRDefault="004953D6" w14:paraId="20283087" w14:textId="292F0CC6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Dataset Name: _______________________________</w:t>
      </w:r>
    </w:p>
    <w:p w:rsidR="004953D6" w:rsidP="54BD9486" w:rsidRDefault="004953D6" w14:paraId="63648EF1" w14:textId="56F05FA9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Description: __________________________</w:t>
      </w:r>
    </w:p>
    <w:p w:rsidR="004953D6" w:rsidP="54BD9486" w:rsidRDefault="004953D6" w14:paraId="3CCEC9A3" w14:textId="5CA9CF14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Date of preparation: __________________________</w:t>
      </w:r>
    </w:p>
    <w:p w:rsidR="004953D6" w:rsidP="54BD9486" w:rsidRDefault="004953D6" w14:paraId="063639CC" w14:textId="73D4BF2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Owner/Uploader: _________________________</w:t>
      </w:r>
    </w:p>
    <w:p w:rsidR="004953D6" w:rsidP="54BD9486" w:rsidRDefault="004953D6" w14:paraId="6DC77272" w14:textId="574802FA">
      <w:pPr>
        <w:pStyle w:val="ListParagraph"/>
        <w:numPr>
          <w:ilvl w:val="0"/>
          <w:numId w:val="1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Purpose of Dataset: __________________________</w:t>
      </w:r>
    </w:p>
    <w:p w:rsidR="004953D6" w:rsidP="54BD9486" w:rsidRDefault="004953D6" w14:paraId="261F2118" w14:textId="61A7C69A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b) Data Source:</w:t>
      </w:r>
    </w:p>
    <w:p w:rsidR="004953D6" w:rsidP="54BD9486" w:rsidRDefault="004953D6" w14:paraId="3B4EBC61" w14:textId="3969C6CE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22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Data Source(s): ___________________________</w:t>
      </w:r>
    </w:p>
    <w:p w:rsidR="004953D6" w:rsidP="54BD9486" w:rsidRDefault="004953D6" w14:paraId="27E8C5FC" w14:textId="1C0DACC4">
      <w:pPr>
        <w:pStyle w:val="ListParagraph"/>
        <w:numPr>
          <w:ilvl w:val="0"/>
          <w:numId w:val="17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26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Data Collection Method(s): _________________</w:t>
      </w:r>
    </w:p>
    <w:p w:rsidR="004953D6" w:rsidP="54BD9486" w:rsidRDefault="004953D6" w14:paraId="4B983B03" w14:textId="1EA51760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c) Data Cleaning:</w:t>
      </w:r>
    </w:p>
    <w:p w:rsidR="004953D6" w:rsidP="54BD9486" w:rsidRDefault="004953D6" w14:paraId="15EEB5EC" w14:textId="27BB35F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32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Remove duplicate records.</w:t>
      </w:r>
    </w:p>
    <w:p w:rsidR="004953D6" w:rsidP="54BD9486" w:rsidRDefault="004953D6" w14:paraId="0862C7C0" w14:textId="32B2207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39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Check missing values and decide on 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an appropriate strategy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(e.g., impute or remove).</w:t>
      </w:r>
    </w:p>
    <w:p w:rsidR="004953D6" w:rsidP="54BD9486" w:rsidRDefault="004953D6" w14:paraId="2F83CDBB" w14:textId="71B49537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4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Correct any inconsistent or 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erroneous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data.</w:t>
      </w:r>
    </w:p>
    <w:p w:rsidR="004953D6" w:rsidP="54BD9486" w:rsidRDefault="004953D6" w14:paraId="29CBFFCD" w14:textId="14320F33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5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Normalize or standardise data where necessary.</w:t>
      </w:r>
    </w:p>
    <w:p w:rsidR="004953D6" w:rsidP="54BD9486" w:rsidRDefault="004953D6" w14:paraId="479F25A7" w14:textId="3F51F282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56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Address data outliers as per project requirements.</w:t>
      </w:r>
    </w:p>
    <w:p w:rsidR="004953D6" w:rsidP="54BD9486" w:rsidRDefault="004953D6" w14:paraId="4B7259A4" w14:textId="5AB0D04A">
      <w:pPr>
        <w:pStyle w:val="ListParagraph"/>
        <w:numPr>
          <w:ilvl w:val="0"/>
          <w:numId w:val="19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62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Convert data types to 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appropriate formats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(e.g., date, numeric, categorical).</w:t>
      </w:r>
    </w:p>
    <w:p w:rsidR="004953D6" w:rsidP="54BD9486" w:rsidRDefault="004953D6" w14:paraId="3B488A9A" w14:textId="5EECBAE1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 xml:space="preserve">d) Data Privacy, </w:t>
      </w: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security</w:t>
      </w: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 xml:space="preserve"> and Legal Compliance</w:t>
      </w:r>
    </w:p>
    <w:p w:rsidR="004953D6" w:rsidP="54BD9486" w:rsidRDefault="004953D6" w14:paraId="1CBD7F29" w14:textId="58919099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7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Ensure compliance with all applicable data privacy regulations [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e.g.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GDPR, HIPAA].</w:t>
      </w:r>
    </w:p>
    <w:p w:rsidR="004953D6" w:rsidP="54BD9486" w:rsidRDefault="004953D6" w14:paraId="02767B9A" w14:textId="67ADB1C8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7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Verify that you have the legal rights or permissions to use</w:t>
      </w:r>
      <w:ins w:author="Islam, MD Rafiqul" w:date="2023-09-27T04:42:17.484Z" w:id="1803436735">
        <w:r w:rsidRPr="54BD9486" w:rsidR="60EABADD">
          <w:rPr>
            <w:rFonts w:ascii="Calibri" w:hAnsi="Calibri" w:eastAsia="Calibri" w:cs="Calibri"/>
            <w:noProof w:val="0"/>
            <w:sz w:val="22"/>
            <w:szCs w:val="22"/>
            <w:lang w:val="en-AU"/>
          </w:rPr>
          <w:t>/upload</w:t>
        </w:r>
      </w:ins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the data.</w:t>
      </w:r>
    </w:p>
    <w:p w:rsidR="004953D6" w:rsidP="54BD9486" w:rsidRDefault="004953D6" w14:paraId="16BB76BC" w14:textId="053677F7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79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Implement encryption or access controls if necessary.</w:t>
      </w:r>
    </w:p>
    <w:p w:rsidR="004953D6" w:rsidP="54BD9486" w:rsidRDefault="004953D6" w14:paraId="77ADC208" w14:textId="6D523E9A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8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Ensure that any sensitive or personally identifiable information (PII) is anonymised or removed. </w:t>
      </w:r>
    </w:p>
    <w:p w:rsidR="004953D6" w:rsidP="54BD9486" w:rsidRDefault="004953D6" w14:paraId="4C729A90" w14:textId="21F86B23">
      <w:pPr>
        <w:pStyle w:val="ListParagraph"/>
        <w:numPr>
          <w:ilvl w:val="0"/>
          <w:numId w:val="25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9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Obtain necessary approvals from relevant stakeholders for dataset usage</w:t>
      </w:r>
      <w:ins w:author="Islam, MD Rafiqul" w:date="2023-09-27T04:42:29.318Z" w:id="565401288">
        <w:r w:rsidRPr="54BD9486" w:rsidR="03B17CD9">
          <w:rPr>
            <w:rFonts w:ascii="Calibri" w:hAnsi="Calibri" w:eastAsia="Calibri" w:cs="Calibri"/>
            <w:noProof w:val="0"/>
            <w:sz w:val="22"/>
            <w:szCs w:val="22"/>
            <w:lang w:val="en-AU"/>
          </w:rPr>
          <w:t>/uploading</w:t>
        </w:r>
      </w:ins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.</w:t>
      </w:r>
    </w:p>
    <w:p w:rsidR="004953D6" w:rsidP="54BD9486" w:rsidRDefault="004953D6" w14:paraId="398B99EE" w14:textId="642A21A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e) Data Quality Assurance/Assessment:</w:t>
      </w:r>
    </w:p>
    <w:p w:rsidR="004953D6" w:rsidP="54BD9486" w:rsidRDefault="004953D6" w14:paraId="1B3DFB5F" w14:textId="6BCADB0B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899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Conduct data quality checks and validation (e.g., data consistency, accuracy &amp; completeness).</w:t>
      </w:r>
    </w:p>
    <w:p w:rsidR="004953D6" w:rsidP="54BD9486" w:rsidRDefault="004953D6" w14:paraId="71F56565" w14:textId="65F5C96F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0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Validate data against domain knowledge or business rules.</w:t>
      </w:r>
    </w:p>
    <w:p w:rsidR="004953D6" w:rsidP="54BD9486" w:rsidRDefault="004953D6" w14:paraId="54B5DD3A" w14:textId="13404414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13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Document any data quality issues and their resolutions.</w:t>
      </w:r>
    </w:p>
    <w:p w:rsidR="004953D6" w:rsidP="54BD9486" w:rsidRDefault="004953D6" w14:paraId="44C0C568" w14:textId="4C7FD56D">
      <w:pPr>
        <w:pStyle w:val="ListParagraph"/>
        <w:numPr>
          <w:ilvl w:val="0"/>
          <w:numId w:val="30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17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Validate the dataset with relevant use cases and scenarios.</w:t>
      </w:r>
    </w:p>
    <w:p w:rsidR="004953D6" w:rsidP="54BD9486" w:rsidRDefault="004953D6" w14:paraId="44E1381E" w14:textId="1AD8D18F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21Z">
          <w:pPr>
            <w:numPr>
              <w:ilvl w:val="0"/>
              <w:numId w:val="30"/>
            </w:numPr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p w:rsidR="004953D6" w:rsidP="54BD9486" w:rsidRDefault="004953D6" w14:paraId="51191FD0" w14:textId="5676A2D8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pPrChange w:author="Islam, MD Rafiqul" w:date="2023-09-27T02:07:36.922Z">
          <w:pPr/>
        </w:pPrChange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f) Data Documentation:</w:t>
      </w:r>
    </w:p>
    <w:p w:rsidR="004953D6" w:rsidP="54BD9486" w:rsidRDefault="004953D6" w14:paraId="4E389B7C" w14:textId="491B533F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26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Create a data dictionary with variable descriptions.</w:t>
      </w:r>
    </w:p>
    <w:p w:rsidR="004953D6" w:rsidP="54BD9486" w:rsidRDefault="004953D6" w14:paraId="29F95FEE" w14:textId="7FB1107A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32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Document any transformations or modifications made to the dataset.</w:t>
      </w:r>
    </w:p>
    <w:p w:rsidR="004953D6" w:rsidP="54BD9486" w:rsidRDefault="004953D6" w14:paraId="355F179F" w14:textId="79114E39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del w:author="Islam, MD Rafiqul" w:date="2023-09-27T04:42:43.088Z" w:id="1033071718"/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38Z">
          <w:pPr>
            <w:ind w:left="0"/>
          </w:pPr>
        </w:pPrChange>
      </w:pPr>
      <w:del w:author="Islam, MD Rafiqul" w:date="2023-09-27T04:42:43.092Z" w:id="2003323027">
        <w:r w:rsidRPr="54BD9486" w:rsidDel="7E570DF3">
          <w:rPr>
            <w:rFonts w:ascii="Calibri" w:hAnsi="Calibri" w:eastAsia="Calibri" w:cs="Calibri"/>
            <w:noProof w:val="0"/>
            <w:sz w:val="22"/>
            <w:szCs w:val="22"/>
            <w:lang w:val="en-AU"/>
          </w:rPr>
          <w:delText>[  ]</w:delText>
        </w:r>
        <w:r w:rsidRPr="54BD9486" w:rsidDel="7E570DF3">
          <w:rPr>
            <w:rFonts w:ascii="Calibri" w:hAnsi="Calibri" w:eastAsia="Calibri" w:cs="Calibri"/>
            <w:noProof w:val="0"/>
            <w:sz w:val="22"/>
            <w:szCs w:val="22"/>
            <w:lang w:val="en-AU"/>
          </w:rPr>
          <w:delText xml:space="preserve"> Describe the meaning of each field or variable.</w:delText>
        </w:r>
      </w:del>
    </w:p>
    <w:p w:rsidR="004953D6" w:rsidP="54BD9486" w:rsidRDefault="004953D6" w14:paraId="45480A1C" w14:textId="5CBE1E28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43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Include metadata such as creation date, update frequency, and data owner.</w:t>
      </w:r>
    </w:p>
    <w:p w:rsidR="004953D6" w:rsidP="54BD9486" w:rsidRDefault="004953D6" w14:paraId="2D21F144" w14:textId="39F67C2D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5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Document how the dataset is intended to be used.</w:t>
      </w:r>
    </w:p>
    <w:p w:rsidR="004953D6" w:rsidP="54BD9486" w:rsidRDefault="004953D6" w14:paraId="426B5601" w14:textId="75959A90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56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Specify any restrictions or limitations on dataset usage.</w:t>
      </w:r>
    </w:p>
    <w:p w:rsidR="004953D6" w:rsidP="54BD9486" w:rsidRDefault="004953D6" w14:paraId="57886ACE" w14:textId="38D1F2F2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62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Establish procedures for ongoing data monitoring and maintenance.</w:t>
      </w:r>
    </w:p>
    <w:p w:rsidR="004953D6" w:rsidP="54BD9486" w:rsidRDefault="004953D6" w14:paraId="34BF29A6" w14:textId="13596616">
      <w:pPr>
        <w:pStyle w:val="ListParagraph"/>
        <w:numPr>
          <w:ilvl w:val="0"/>
          <w:numId w:val="34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67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Regularly review and update the dataset as needed.</w:t>
      </w:r>
    </w:p>
    <w:p w:rsidR="004953D6" w:rsidP="54BD9486" w:rsidRDefault="004953D6" w14:paraId="713AAAAE" w14:textId="59E31976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g) Data Retention and Disposal:</w:t>
      </w:r>
    </w:p>
    <w:p w:rsidR="004953D6" w:rsidP="54BD9486" w:rsidRDefault="004953D6" w14:paraId="7C5F7348" w14:textId="67289C2C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6.995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Define data retention policies and adhere to them.</w:t>
      </w:r>
    </w:p>
    <w:p w:rsidR="004953D6" w:rsidP="54BD9486" w:rsidRDefault="004953D6" w14:paraId="2C129D8A" w14:textId="3AF24B7B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0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 Establish backup procedures for dataset preservation.</w:t>
      </w:r>
    </w:p>
    <w:p w:rsidR="004953D6" w:rsidP="54BD9486" w:rsidRDefault="004953D6" w14:paraId="2982A62C" w14:textId="6A76209B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15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 Document data recovery protocols in case of data loss.</w:t>
      </w:r>
    </w:p>
    <w:p w:rsidR="004953D6" w:rsidP="54BD9486" w:rsidRDefault="004953D6" w14:paraId="039E477B" w14:textId="5BE7C411">
      <w:pPr>
        <w:pStyle w:val="ListParagraph"/>
        <w:numPr>
          <w:ilvl w:val="0"/>
          <w:numId w:val="42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23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[  ]</w:t>
      </w: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Safely dispose of data when it is no longer needed.</w:t>
      </w:r>
    </w:p>
    <w:p w:rsidR="004953D6" w:rsidP="54BD9486" w:rsidRDefault="004953D6" w14:paraId="39A954F0" w14:textId="6CE2B004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pPrChange w:author="Islam, MD Rafiqul" w:date="2023-09-27T02:07:37.028Z">
          <w:pPr>
            <w:numPr>
              <w:ilvl w:val="0"/>
              <w:numId w:val="42"/>
            </w:numPr>
          </w:pPr>
        </w:pPrChange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 xml:space="preserve"> </w:t>
      </w:r>
    </w:p>
    <w:p w:rsidR="004953D6" w:rsidP="54BD9486" w:rsidRDefault="004953D6" w14:paraId="07C6E7F1" w14:textId="12F4A65B">
      <w:pPr>
        <w:spacing w:after="160" w:afterAutospacing="off" w:line="257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pPrChange w:author="Islam, MD Rafiqul" w:date="2023-09-27T02:07:37.049Z">
          <w:pPr/>
        </w:pPrChange>
      </w:pPr>
      <w:r w:rsidRPr="54BD9486" w:rsidR="7E570DF3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en-AU"/>
        </w:rPr>
        <w:t>h) Data Review and Approval:</w:t>
      </w:r>
    </w:p>
    <w:p w:rsidR="004953D6" w:rsidP="54BD9486" w:rsidRDefault="004953D6" w14:paraId="5F4AFE7E" w14:textId="3FF951C9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58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Data Owner/Provider: ____________________________</w:t>
      </w:r>
    </w:p>
    <w:p w:rsidR="004953D6" w:rsidP="54BD9486" w:rsidRDefault="004953D6" w14:paraId="628989AA" w14:textId="0E1A1718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67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Data Steward: _________________________________</w:t>
      </w:r>
    </w:p>
    <w:p w:rsidR="004953D6" w:rsidP="54BD9486" w:rsidRDefault="004953D6" w14:paraId="7832B0F0" w14:textId="28532231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74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Data Scientist/Analyst: ________________________  </w:t>
      </w:r>
    </w:p>
    <w:p w:rsidR="004953D6" w:rsidP="54BD9486" w:rsidRDefault="004953D6" w14:paraId="33EF3AA4" w14:textId="40F53195">
      <w:pPr>
        <w:pStyle w:val="ListParagraph"/>
        <w:numPr>
          <w:ilvl w:val="0"/>
          <w:numId w:val="46"/>
        </w:numPr>
        <w:spacing w:before="0" w:beforeAutospacing="off" w:after="0" w:afterAutospacing="off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8Z">
          <w:pPr>
            <w:ind w:left="0"/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Review Date: _______________________________</w:t>
      </w:r>
    </w:p>
    <w:p w:rsidR="004953D6" w:rsidP="54BD9486" w:rsidRDefault="004953D6" w14:paraId="19A928A7" w14:textId="1821F83A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9Z">
          <w:pPr>
            <w:numPr>
              <w:ilvl w:val="0"/>
              <w:numId w:val="46"/>
            </w:numPr>
          </w:pPr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p w:rsidR="004953D6" w:rsidP="54BD9486" w:rsidRDefault="004953D6" w14:paraId="2677E5A3" w14:textId="0AD1E919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91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I acknowledge that the dataset has been appropriately prepared, thoroughly reviewed in compliance with all guidelines and that all relevant stakeholders have been duly informed and are ready for upload. </w:t>
      </w:r>
    </w:p>
    <w:p w:rsidR="004953D6" w:rsidP="54BD9486" w:rsidRDefault="004953D6" w14:paraId="7F3AADC0" w14:textId="546C7470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93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 xml:space="preserve"> </w:t>
      </w:r>
    </w:p>
    <w:p w:rsidR="004953D6" w:rsidP="54BD9486" w:rsidRDefault="004953D6" w14:paraId="5715844B" w14:textId="17596572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95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Signature: ___________________________</w:t>
      </w:r>
    </w:p>
    <w:p w:rsidR="004953D6" w:rsidP="54BD9486" w:rsidRDefault="004953D6" w14:paraId="333D17D1" w14:textId="0D0F7AF2">
      <w:pPr>
        <w:spacing w:after="160" w:afterAutospacing="off" w:line="257" w:lineRule="auto"/>
        <w:rPr>
          <w:rFonts w:ascii="Calibri" w:hAnsi="Calibri" w:eastAsia="Calibri" w:cs="Calibri"/>
          <w:noProof w:val="0"/>
          <w:sz w:val="22"/>
          <w:szCs w:val="22"/>
          <w:lang w:val="en-AU"/>
        </w:rPr>
        <w:pPrChange w:author="Islam, MD Rafiqul" w:date="2023-09-27T02:07:37.096Z">
          <w:pPr/>
        </w:pPrChange>
      </w:pPr>
      <w:r w:rsidRPr="54BD9486" w:rsidR="7E570DF3">
        <w:rPr>
          <w:rFonts w:ascii="Calibri" w:hAnsi="Calibri" w:eastAsia="Calibri" w:cs="Calibri"/>
          <w:noProof w:val="0"/>
          <w:sz w:val="22"/>
          <w:szCs w:val="22"/>
          <w:lang w:val="en-AU"/>
        </w:rPr>
        <w:t>Date: ___________________________</w:t>
      </w:r>
    </w:p>
    <w:p w:rsidR="004953D6" w:rsidP="54BD9486" w:rsidRDefault="004953D6" w14:paraId="2FF5F90F" w14:textId="11E9E1E3">
      <w:pPr>
        <w:pStyle w:val="Normal"/>
      </w:pPr>
    </w:p>
    <w:p w:rsidRPr="004953D6" w:rsidR="004953D6" w:rsidP="004953D6" w:rsidRDefault="004953D6" w14:paraId="3476479C" w14:textId="77777777">
      <w:pPr>
        <w:jc w:val="center"/>
      </w:pPr>
    </w:p>
    <w:sectPr w:rsidRPr="004953D6" w:rsidR="004953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076960" w:rsidP="00BC52B0" w:rsidRDefault="00076960" w14:paraId="4515EC64" w14:textId="77777777">
      <w:pPr>
        <w:spacing w:after="0" w:line="240" w:lineRule="auto"/>
      </w:pPr>
      <w:r>
        <w:separator/>
      </w:r>
    </w:p>
  </w:endnote>
  <w:endnote w:type="continuationSeparator" w:id="0">
    <w:p w:rsidR="00076960" w:rsidP="00BC52B0" w:rsidRDefault="00076960" w14:paraId="151627F0" w14:textId="77777777">
      <w:pPr>
        <w:spacing w:after="0" w:line="240" w:lineRule="auto"/>
      </w:pPr>
      <w:r>
        <w:continuationSeparator/>
      </w:r>
    </w:p>
  </w:endnote>
  <w:endnote w:type="continuationNotice" w:id="1">
    <w:p w:rsidR="0038685A" w:rsidRDefault="0038685A" w14:paraId="5DA5F974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076960" w:rsidP="00BC52B0" w:rsidRDefault="00076960" w14:paraId="5718FF96" w14:textId="77777777">
      <w:pPr>
        <w:spacing w:after="0" w:line="240" w:lineRule="auto"/>
      </w:pPr>
      <w:r>
        <w:separator/>
      </w:r>
    </w:p>
  </w:footnote>
  <w:footnote w:type="continuationSeparator" w:id="0">
    <w:p w:rsidR="00076960" w:rsidP="00BC52B0" w:rsidRDefault="00076960" w14:paraId="4D86A6D6" w14:textId="77777777">
      <w:pPr>
        <w:spacing w:after="0" w:line="240" w:lineRule="auto"/>
      </w:pPr>
      <w:r>
        <w:continuationSeparator/>
      </w:r>
    </w:p>
  </w:footnote>
  <w:footnote w:type="continuationNotice" w:id="1">
    <w:p w:rsidR="0038685A" w:rsidRDefault="0038685A" w14:paraId="2B38E937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48">
    <w:nsid w:val="a283a7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7">
    <w:nsid w:val="7a416a2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6">
    <w:nsid w:val="e18081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5">
    <w:nsid w:val="8737c7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2392aea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4b1dfa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6db90e5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5eddddd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258d22d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6d020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7842d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3ad33e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dbff21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4c2d0d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02942f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22e8e5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63814a9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568ca80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9874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419020f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5a0208b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3ee9aab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1f633e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5">
    <w:nsid w:val="39760e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75c1e7c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37dd0e2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3ac3a26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37eb083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fe5903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a756e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7c001be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56f93a4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633c6ac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2ca6a4f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6ea0a8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3f24c87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3b4550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29d2a6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&quot;Times New Roman&quot;,serif" w:hAnsi="&quot;Times New Roman&quot;,serif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00DD4378"/>
    <w:multiLevelType w:val="multilevel"/>
    <w:tmpl w:val="0A90AB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830FF2"/>
    <w:multiLevelType w:val="hybridMultilevel"/>
    <w:tmpl w:val="4606DFF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426ACC"/>
    <w:multiLevelType w:val="hybridMultilevel"/>
    <w:tmpl w:val="DC44D18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D24CE6"/>
    <w:multiLevelType w:val="hybridMultilevel"/>
    <w:tmpl w:val="63C4B31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abstractNum w:abstractNumId="4" w15:restartNumberingAfterBreak="0">
    <w:nsid w:val="280636C7"/>
    <w:multiLevelType w:val="multilevel"/>
    <w:tmpl w:val="561C0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7C11914"/>
    <w:multiLevelType w:val="hybridMultilevel"/>
    <w:tmpl w:val="77BCD5C0"/>
    <w:lvl w:ilvl="0" w:tplc="BA9C775C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 w:tplc="A7E0C81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2" w:tplc="8E3E8246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3" w:tplc="298A17C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4" w:tplc="71D2F52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5" w:tplc="0CA0B3E4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6" w:tplc="D5A84BA0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7" w:tplc="C2827C18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8" w:tplc="48F8E1FA">
      <w:start w:val="1"/>
      <w:numFmt w:val="bullet"/>
      <w:lvlText w:val=""/>
      <w:lvlJc w:val="left"/>
      <w:pPr>
        <w:ind w:left="1440" w:hanging="360"/>
      </w:pPr>
      <w:rPr>
        <w:rFonts w:ascii="Symbol" w:hAnsi="Symbol"/>
      </w:rPr>
    </w:lvl>
  </w:abstractNum>
  <w:abstractNum w:abstractNumId="6" w15:restartNumberingAfterBreak="0">
    <w:nsid w:val="3A9E1219"/>
    <w:multiLevelType w:val="multilevel"/>
    <w:tmpl w:val="F2F2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42B375F"/>
    <w:multiLevelType w:val="multilevel"/>
    <w:tmpl w:val="11E25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FD55FC"/>
    <w:multiLevelType w:val="multilevel"/>
    <w:tmpl w:val="EDC8A0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29800EE"/>
    <w:multiLevelType w:val="hybridMultilevel"/>
    <w:tmpl w:val="5060E282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3C6613"/>
    <w:multiLevelType w:val="hybridMultilevel"/>
    <w:tmpl w:val="76B43C5C"/>
    <w:lvl w:ilvl="0" w:tplc="0C090001">
      <w:start w:val="1"/>
      <w:numFmt w:val="bullet"/>
      <w:lvlText w:val=""/>
      <w:lvlJc w:val="left"/>
      <w:pPr>
        <w:ind w:left="360" w:hanging="360"/>
      </w:pPr>
      <w:rPr>
        <w:rFonts w:hint="default" w:ascii="Symbol" w:hAnsi="Symbol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 w:cs="Courier New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hint="default" w:ascii="Wingdings" w:hAnsi="Wingdings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hint="default" w:ascii="Symbol" w:hAnsi="Symbol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hint="default" w:ascii="Courier New" w:hAnsi="Courier New" w:cs="Courier New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hint="default" w:ascii="Wingdings" w:hAnsi="Wingdings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hint="default" w:ascii="Symbol" w:hAnsi="Symbol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hint="default" w:ascii="Courier New" w:hAnsi="Courier New" w:cs="Courier New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hint="default" w:ascii="Wingdings" w:hAnsi="Wingdings"/>
      </w:rPr>
    </w:lvl>
  </w:abstractNum>
  <w:num w:numId="49">
    <w:abstractNumId w:val="48"/>
  </w:num>
  <w:num w:numId="48">
    <w:abstractNumId w:val="47"/>
  </w:num>
  <w:num w:numId="47">
    <w:abstractNumId w:val="46"/>
  </w:num>
  <w:num w:numId="46">
    <w:abstractNumId w:val="45"/>
  </w:num>
  <w:num w:numId="45">
    <w:abstractNumId w:val="44"/>
  </w:num>
  <w:num w:numId="44">
    <w:abstractNumId w:val="43"/>
  </w:num>
  <w:num w:numId="43">
    <w:abstractNumId w:val="42"/>
  </w:num>
  <w:num w:numId="42">
    <w:abstractNumId w:val="41"/>
  </w:num>
  <w:num w:numId="41">
    <w:abstractNumId w:val="40"/>
  </w:num>
  <w:num w:numId="40">
    <w:abstractNumId w:val="39"/>
  </w:num>
  <w:num w:numId="39">
    <w:abstractNumId w:val="38"/>
  </w:num>
  <w:num w:numId="38">
    <w:abstractNumId w:val="37"/>
  </w:num>
  <w:num w:numId="37">
    <w:abstractNumId w:val="36"/>
  </w:num>
  <w:num w:numId="36">
    <w:abstractNumId w:val="35"/>
  </w:num>
  <w:num w:numId="35">
    <w:abstractNumId w:val="34"/>
  </w:num>
  <w:num w:numId="34">
    <w:abstractNumId w:val="33"/>
  </w:num>
  <w:num w:numId="33">
    <w:abstractNumId w:val="32"/>
  </w:num>
  <w:num w:numId="32">
    <w:abstractNumId w:val="31"/>
  </w:num>
  <w:num w:numId="31">
    <w:abstractNumId w:val="30"/>
  </w:num>
  <w:num w:numId="30">
    <w:abstractNumId w:val="29"/>
  </w:num>
  <w:num w:numId="29">
    <w:abstractNumId w:val="28"/>
  </w:num>
  <w:num w:numId="28">
    <w:abstractNumId w:val="27"/>
  </w:num>
  <w:num w:numId="27">
    <w:abstractNumId w:val="26"/>
  </w:num>
  <w:num w:numId="26">
    <w:abstractNumId w:val="25"/>
  </w:num>
  <w:num w:numId="25">
    <w:abstractNumId w:val="24"/>
  </w:num>
  <w:num w:numId="24">
    <w:abstractNumId w:val="23"/>
  </w:num>
  <w:num w:numId="23">
    <w:abstractNumId w:val="22"/>
  </w:num>
  <w:num w:numId="22">
    <w:abstractNumId w:val="21"/>
  </w:num>
  <w:num w:numId="21">
    <w:abstractNumId w:val="20"/>
  </w:num>
  <w:num w:numId="20">
    <w:abstractNumId w:val="19"/>
  </w:num>
  <w:num w:numId="19">
    <w:abstractNumId w:val="18"/>
  </w:num>
  <w:num w:numId="18">
    <w:abstractNumId w:val="17"/>
  </w:num>
  <w:num w:numId="17">
    <w:abstractNumId w:val="16"/>
  </w: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" w16cid:durableId="558906222">
    <w:abstractNumId w:val="4"/>
  </w:num>
  <w:num w:numId="2" w16cid:durableId="723598035">
    <w:abstractNumId w:val="7"/>
  </w:num>
  <w:num w:numId="3" w16cid:durableId="1044060936">
    <w:abstractNumId w:val="8"/>
  </w:num>
  <w:num w:numId="4" w16cid:durableId="1952274641">
    <w:abstractNumId w:val="3"/>
  </w:num>
  <w:num w:numId="5" w16cid:durableId="913704989">
    <w:abstractNumId w:val="10"/>
  </w:num>
  <w:num w:numId="6" w16cid:durableId="919565254">
    <w:abstractNumId w:val="0"/>
  </w:num>
  <w:num w:numId="7" w16cid:durableId="1416126002">
    <w:abstractNumId w:val="6"/>
  </w:num>
  <w:num w:numId="8" w16cid:durableId="438182960">
    <w:abstractNumId w:val="2"/>
  </w:num>
  <w:num w:numId="9" w16cid:durableId="1494645512">
    <w:abstractNumId w:val="5"/>
  </w:num>
  <w:num w:numId="10" w16cid:durableId="1676105978">
    <w:abstractNumId w:val="9"/>
  </w:num>
  <w:num w:numId="11" w16cid:durableId="35947991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tru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C58"/>
    <w:rsid w:val="0000062D"/>
    <w:rsid w:val="000104BA"/>
    <w:rsid w:val="00035408"/>
    <w:rsid w:val="00056838"/>
    <w:rsid w:val="00076960"/>
    <w:rsid w:val="00077A72"/>
    <w:rsid w:val="00091EB1"/>
    <w:rsid w:val="00093387"/>
    <w:rsid w:val="000E30B4"/>
    <w:rsid w:val="000E6C61"/>
    <w:rsid w:val="00187F4A"/>
    <w:rsid w:val="001B232B"/>
    <w:rsid w:val="001E6E9C"/>
    <w:rsid w:val="00203A0C"/>
    <w:rsid w:val="00210709"/>
    <w:rsid w:val="00233C58"/>
    <w:rsid w:val="00236BB0"/>
    <w:rsid w:val="002510EF"/>
    <w:rsid w:val="0028568F"/>
    <w:rsid w:val="002A5FC4"/>
    <w:rsid w:val="002C6A3E"/>
    <w:rsid w:val="002D2822"/>
    <w:rsid w:val="0032076A"/>
    <w:rsid w:val="0038685A"/>
    <w:rsid w:val="003B1DBE"/>
    <w:rsid w:val="003B42C4"/>
    <w:rsid w:val="003E2A50"/>
    <w:rsid w:val="00417022"/>
    <w:rsid w:val="00453147"/>
    <w:rsid w:val="0048336B"/>
    <w:rsid w:val="004953D6"/>
    <w:rsid w:val="00532775"/>
    <w:rsid w:val="00544AFE"/>
    <w:rsid w:val="0058765D"/>
    <w:rsid w:val="00592CB9"/>
    <w:rsid w:val="005935F3"/>
    <w:rsid w:val="005F7EF9"/>
    <w:rsid w:val="006117FB"/>
    <w:rsid w:val="00621F6E"/>
    <w:rsid w:val="006225F0"/>
    <w:rsid w:val="0064083B"/>
    <w:rsid w:val="00672714"/>
    <w:rsid w:val="006B541F"/>
    <w:rsid w:val="00747E1E"/>
    <w:rsid w:val="0075229C"/>
    <w:rsid w:val="00761B38"/>
    <w:rsid w:val="00764A82"/>
    <w:rsid w:val="007F2F56"/>
    <w:rsid w:val="00804702"/>
    <w:rsid w:val="008117BA"/>
    <w:rsid w:val="00843159"/>
    <w:rsid w:val="008A1969"/>
    <w:rsid w:val="008B45AC"/>
    <w:rsid w:val="00914659"/>
    <w:rsid w:val="009B1F04"/>
    <w:rsid w:val="009F2F5C"/>
    <w:rsid w:val="00A03309"/>
    <w:rsid w:val="00A14139"/>
    <w:rsid w:val="00A413D7"/>
    <w:rsid w:val="00A52149"/>
    <w:rsid w:val="00A544EE"/>
    <w:rsid w:val="00A767CF"/>
    <w:rsid w:val="00A94E46"/>
    <w:rsid w:val="00A951E1"/>
    <w:rsid w:val="00AA473B"/>
    <w:rsid w:val="00AB44DE"/>
    <w:rsid w:val="00AE2864"/>
    <w:rsid w:val="00B72696"/>
    <w:rsid w:val="00B751FC"/>
    <w:rsid w:val="00BA65AA"/>
    <w:rsid w:val="00BB3B5D"/>
    <w:rsid w:val="00BB44E4"/>
    <w:rsid w:val="00BC52B0"/>
    <w:rsid w:val="00BD197D"/>
    <w:rsid w:val="00BF49B3"/>
    <w:rsid w:val="00C45BB3"/>
    <w:rsid w:val="00C47465"/>
    <w:rsid w:val="00C543F6"/>
    <w:rsid w:val="00C96C3C"/>
    <w:rsid w:val="00CB5828"/>
    <w:rsid w:val="00D40AFF"/>
    <w:rsid w:val="00D437CF"/>
    <w:rsid w:val="00D63685"/>
    <w:rsid w:val="00D675DE"/>
    <w:rsid w:val="00DA0AE1"/>
    <w:rsid w:val="00E64C20"/>
    <w:rsid w:val="00E71C17"/>
    <w:rsid w:val="00E857A5"/>
    <w:rsid w:val="00EB03E8"/>
    <w:rsid w:val="00EC654B"/>
    <w:rsid w:val="00F149DC"/>
    <w:rsid w:val="00F61A11"/>
    <w:rsid w:val="00FA007D"/>
    <w:rsid w:val="00FC4E45"/>
    <w:rsid w:val="00FC5C7E"/>
    <w:rsid w:val="00FC6CE5"/>
    <w:rsid w:val="00FD0A72"/>
    <w:rsid w:val="00FD1BC8"/>
    <w:rsid w:val="00FD6BF6"/>
    <w:rsid w:val="00FE415A"/>
    <w:rsid w:val="00FE4E30"/>
    <w:rsid w:val="03B17CD9"/>
    <w:rsid w:val="1BE0E5FB"/>
    <w:rsid w:val="1D7CB65C"/>
    <w:rsid w:val="4589ACA1"/>
    <w:rsid w:val="54BD9486"/>
    <w:rsid w:val="60EABADD"/>
    <w:rsid w:val="7E570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695028"/>
  <w15:chartTrackingRefBased/>
  <w15:docId w15:val="{FF0F29D2-9130-49A8-A988-1E886F887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03E8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197D"/>
    <w:pPr>
      <w:keepNext/>
      <w:keepLines/>
      <w:spacing w:before="40" w:after="0"/>
      <w:outlineLvl w:val="1"/>
    </w:pPr>
    <w:rPr>
      <w:rFonts w:eastAsiaTheme="majorEastAsia" w:cstheme="minorHAnsi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paragraph" w:customStyle="1">
    <w:name w:val="paragraph"/>
    <w:basedOn w:val="Normal"/>
    <w:rsid w:val="00A94E46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AU"/>
    </w:rPr>
  </w:style>
  <w:style w:type="character" w:styleId="normaltextrun" w:customStyle="1">
    <w:name w:val="normaltextrun"/>
    <w:basedOn w:val="DefaultParagraphFont"/>
    <w:rsid w:val="00A94E46"/>
  </w:style>
  <w:style w:type="character" w:styleId="eop" w:customStyle="1">
    <w:name w:val="eop"/>
    <w:basedOn w:val="DefaultParagraphFont"/>
    <w:rsid w:val="00A94E46"/>
  </w:style>
  <w:style w:type="paragraph" w:styleId="Header">
    <w:name w:val="header"/>
    <w:basedOn w:val="Normal"/>
    <w:link w:val="HeaderChar"/>
    <w:uiPriority w:val="99"/>
    <w:unhideWhenUsed/>
    <w:rsid w:val="00BC52B0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BC52B0"/>
  </w:style>
  <w:style w:type="paragraph" w:styleId="Footer">
    <w:name w:val="footer"/>
    <w:basedOn w:val="Normal"/>
    <w:link w:val="FooterChar"/>
    <w:uiPriority w:val="99"/>
    <w:unhideWhenUsed/>
    <w:rsid w:val="00BC52B0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BC52B0"/>
  </w:style>
  <w:style w:type="paragraph" w:styleId="Revision">
    <w:name w:val="Revision"/>
    <w:hidden/>
    <w:uiPriority w:val="99"/>
    <w:semiHidden/>
    <w:rsid w:val="003B1DBE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B1DB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00062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0062D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00062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062D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00062D"/>
    <w:rPr>
      <w:b/>
      <w:bCs/>
      <w:sz w:val="20"/>
      <w:szCs w:val="20"/>
    </w:rPr>
  </w:style>
  <w:style w:type="character" w:styleId="Codeinline" w:customStyle="1">
    <w:name w:val="Code_inline"/>
    <w:basedOn w:val="DefaultParagraphFont"/>
    <w:uiPriority w:val="1"/>
    <w:qFormat/>
    <w:rsid w:val="002A5FC4"/>
    <w:rPr>
      <w:rFonts w:ascii="Courier New" w:hAnsi="Courier New" w:eastAsia="Times New Roman" w:cs="Courier New"/>
      <w:sz w:val="20"/>
      <w:szCs w:val="20"/>
      <w:lang w:eastAsia="en-AU"/>
    </w:rPr>
  </w:style>
  <w:style w:type="character" w:styleId="Heading2Char" w:customStyle="1">
    <w:name w:val="Heading 2 Char"/>
    <w:basedOn w:val="DefaultParagraphFont"/>
    <w:link w:val="Heading2"/>
    <w:uiPriority w:val="9"/>
    <w:rsid w:val="00BD197D"/>
    <w:rPr>
      <w:rFonts w:eastAsiaTheme="majorEastAsia" w:cstheme="minorHAnsi"/>
      <w:b/>
      <w:bCs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D437CF"/>
    <w:pPr>
      <w:spacing w:after="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437CF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Heading1Char" w:customStyle="1">
    <w:name w:val="Heading 1 Char"/>
    <w:basedOn w:val="DefaultParagraphFont"/>
    <w:link w:val="Heading1"/>
    <w:uiPriority w:val="9"/>
    <w:rsid w:val="00EB03E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28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62942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3970713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244292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777412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</w:div>
                  </w:divsChild>
                </w:div>
              </w:divsChild>
            </w:div>
          </w:divsChild>
        </w:div>
        <w:div w:id="196210398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716075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453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43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132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988085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848284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201393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527896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5955627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7647584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4277290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7796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673334744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752781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4741328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725988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765467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1021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71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88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67760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56332155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2519315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48855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5999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0068213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83193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578401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139753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904177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9953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32898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7603989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787137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285126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svg" Id="rId11" /><Relationship Type="http://schemas.openxmlformats.org/officeDocument/2006/relationships/styles" Target="styles.xml" Id="rId5" /><Relationship Type="http://schemas.openxmlformats.org/officeDocument/2006/relationships/image" Target="media/image1.png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581D49C4896B442BF589D02D0761A4F" ma:contentTypeVersion="3" ma:contentTypeDescription="Create a new document." ma:contentTypeScope="" ma:versionID="93714e7df59288687e575396b772616a">
  <xsd:schema xmlns:xsd="http://www.w3.org/2001/XMLSchema" xmlns:xs="http://www.w3.org/2001/XMLSchema" xmlns:p="http://schemas.microsoft.com/office/2006/metadata/properties" xmlns:ns2="5aaef639-6d37-49b7-a940-7d5aedffbb4e" targetNamespace="http://schemas.microsoft.com/office/2006/metadata/properties" ma:root="true" ma:fieldsID="1d571cb94daa6694c86399e949850244" ns2:_="">
    <xsd:import namespace="5aaef639-6d37-49b7-a940-7d5aedffbb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aaef639-6d37-49b7-a940-7d5aedffbb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20D67-3320-432A-9F08-817D0E5B59E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F63288E-6A8A-4527-A846-9565DE359B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aaef639-6d37-49b7-a940-7d5aedffbb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9180993-24F8-4B46-B50E-FA95850E9F36}">
  <ds:schemaRefs>
    <ds:schemaRef ds:uri="http://purl.org/dc/terms/"/>
    <ds:schemaRef ds:uri="http://purl.org/dc/dcmitype/"/>
    <ds:schemaRef ds:uri="5aaef639-6d37-49b7-a940-7d5aedffbb4e"/>
    <ds:schemaRef ds:uri="http://purl.org/dc/elements/1.1/"/>
    <ds:schemaRef ds:uri="http://schemas.microsoft.com/office/2006/metadata/propertie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infopath/2007/PartnerControl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4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Dr Leslie F Sikos</dc:creator>
  <keywords/>
  <dc:description/>
  <lastModifiedBy>Islam, MD Rafiqul</lastModifiedBy>
  <revision>18</revision>
  <dcterms:created xsi:type="dcterms:W3CDTF">2023-06-30T22:24:00.0000000Z</dcterms:created>
  <dcterms:modified xsi:type="dcterms:W3CDTF">2023-09-27T04:42:39.2327743Z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ecd6376c-75e6-424a-bed4-1afa62d515b5</vt:lpwstr>
  </property>
  <property fmtid="{D5CDD505-2E9C-101B-9397-08002B2CF9AE}" pid="3" name="ContentTypeId">
    <vt:lpwstr>0x010100F581D49C4896B442BF589D02D0761A4F</vt:lpwstr>
  </property>
</Properties>
</file>